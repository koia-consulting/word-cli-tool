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60f9c20b2e4620" /></Relationships>
</file>

<file path=word/document.xml><?xml version="1.0" encoding="utf-8"?>
<w:document xmlns:w="http://schemas.openxmlformats.org/wordprocessingml/2006/main">
  <w:body>
    <w:p>
      <w:r>
        <w:commentRangeStart w:id="0"/>
        <w:t>This is a sample paragraph.</w:t>
        <w:commentRangeEnd w:id="0"/>
        <w:r>
          <w:commentReference w:id="0"/>
        </w:r>
      </w:r>
      <w:r>
        <w:ins w:author="Filip" w:date="2025-04-27T11:03:43.491869+02:00" w:id="1">
          <w:t> [suggested added text]</w:t>
        </w:ins>
      </w:r>
    </w:p>
  </w:body>
</w:document>
</file>

<file path=word/comments.xml><?xml version="1.0" encoding="utf-8"?>
<w:comments xmlns:w="http://schemas.openxmlformats.org/wordprocessingml/2006/main">
  <w:comment w:author="Filip" w:date="2025-04-27T11:03:43.482627+02:00" w:id="0">
    <w:p>
      <w:r>
        <w:t>This is a comment!</w:t>
      </w:r>
    </w:p>
  </w:comment>
</w:comment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/word/comments.xml" Id="Ra2c1c32552f146c9" /></Relationships>
</file>